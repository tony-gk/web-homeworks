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Вот примеры простых запросов, которые демонстрируют некоторые возможности SQL (MariaDB).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3240"/>
        <w:tblGridChange w:id="0">
          <w:tblGrid>
            <w:gridCol w:w="612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таблицы Article в случайном порядке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id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creationTime DESC,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Примеры указания порядка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id, userId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только столбцы id, userId для всех строк 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DISTINCT(userId)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различные userId из Article - то есть тех, кто хоть что-то написал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id IN (SELECT userId FROM Article)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User, которые соответствуют тем, кто хоть что-то написал и был зареган не позже недели назад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MAX(creationTime) FROM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время последней регистрации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openId IS NOT NULL ORDER BY creationTime DESC LIMIT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последних 10 зарег пользователей среди тех, кто указал openId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Article SET userId=10 WHERE id=7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Сменить автора у статьи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FROM Article WHERE userId!=1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Удалить все статьи не первого пользователя, которые одновременно за последнюю неделю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`Article` (`userId`, `text`, `creationTime`) VALUES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'VK Cup 2019', NOW());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Вставить в таблицу Article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ru493pp2xnk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http://assets.codeforces.com/files/695354fbbfd96ca7/fwdb2019.7z</w:t>
        </w:r>
      </w:hyperlink>
      <w:r w:rsidDel="00000000" w:rsidR="00000000" w:rsidRPr="00000000">
        <w:rPr>
          <w:rtl w:val="0"/>
        </w:rPr>
        <w:t xml:space="preserve">. Перейдите по http://wp.codeforces.com/phpMyAdmin/ в свою базу данных (ваш логин начинается с латинской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tl w:val="0"/>
        </w:rPr>
        <w:t xml:space="preserve"> и имеет вид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u??</w:t>
      </w:r>
      <w:r w:rsidDel="00000000" w:rsidR="00000000" w:rsidRPr="00000000">
        <w:rPr>
          <w:rtl w:val="0"/>
        </w:rPr>
        <w:t xml:space="preserve">, пароль - цифровой) и накликайте там таблицу User с полями: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* id (BIGINT до 18 знаков, autoincrement, primary key, not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* login (VARCHAR до 255 знаков, добавьте ключ уникальности unique_User_login, not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* passwordSha (VARCHAR до 255 знаков, not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* creationTime (DATETIME, индекс index_User_creationTime, not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Запустите проект (поправьте profile.properties, пересоберите с помощью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mvn package</w:t>
      </w:r>
      <w:r w:rsidDel="00000000" w:rsidR="00000000" w:rsidRPr="00000000">
        <w:rPr>
          <w:rtl w:val="0"/>
        </w:rPr>
        <w:t xml:space="preserve">), убедитесь, что всё работает - регистрация+вход+выход.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 форму регистрации добавьте еще одно поле passwordConfirmation и дополнительно валидируйте, что они совпали. То есть после выполнения этого задания на форме регистрации будет три поля: login, password, passwordConfirmation. И появится доп. сообщение об ошибке.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wsvr8h088iv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Добавьте в сущность User новое уникальное поле email. Это потребует изменение таблицы в базе данных, исходного кода репозитория и т.п. После этого добавьте поддержку поля email при регистрации. Следует проверять, что оно уникально, раньше не встречалось и выглядит как email (достаточно проверить, что переданная строка содержит ровно один символ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4xh3bt2ghyxi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Сделать, что входить в систему можно по логину или email (а не только по логину, что хочешь, то и вводишь). Не забудьте всюду переименовать поля/параметры из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loginOrEmail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xqoleybc9ld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Обратите внимание, что в настоящий момент для всех action-методов в страницах требуются два обязательных параметра HttpServletRequest request, Map&lt;String, Object&gt; view. В ряде случаев (часто) достаточно одного из них или они вообще не нужны.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Измените исходный код FrontServlet так, чтобы в качестве action-метода подыскивался метод просто по названию (нет требования к точной сигнатуре как сейчас). При запуске надо смотреть на типы параметров метода (method.getParameterTypes()) и если параметр имеет тип Map.class, то ожидать что это view (передать), тоже самое сделать для HttpServletRequest. Таким образом, в action-методе может быть любой набор параметров типов HttpServletRequest и Map, они могут идти в любом порядке.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После этого следует удалить из всех страниц из всех action-методов лишние параметры и убедиться в работоспособности.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21zkk7gw8y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Добавьте в</w:t>
      </w:r>
      <w:del w:author="anarsiel" w:id="0" w:date="2019-11-05T01:00:27Z">
        <w:r w:rsidDel="00000000" w:rsidR="00000000" w:rsidRPr="00000000">
          <w:rPr>
            <w:rtl w:val="0"/>
          </w:rPr>
          <w:delText xml:space="preserve"> </w:delText>
        </w:r>
      </w:del>
      <w:ins w:author="Константин Крухмалев" w:id="1" w:date="2019-11-04T19:59:2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футер информацию об общем кол-ве зарегистрированных пользователей. Для этого сделайте методы findCount в UserRepository/User</w:t>
      </w:r>
      <w:del w:author="Алексей Бусыгин" w:id="2" w:date="2019-11-08T00:17:53Z">
        <w:r w:rsidDel="00000000" w:rsidR="00000000" w:rsidRPr="00000000">
          <w:rPr>
            <w:rtl w:val="0"/>
          </w:rPr>
          <w:delText xml:space="preserve">ж</w:delText>
        </w:r>
      </w:del>
      <w:r w:rsidDel="00000000" w:rsidR="00000000" w:rsidRPr="00000000">
        <w:rPr>
          <w:rtl w:val="0"/>
        </w:rPr>
        <w:t xml:space="preserve">Service. Добавьте в macro для страницы (commons.ftl) использование переменной шаблона ${userCount}.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После этого вам надо как-то во view во всех страницах всегда класть по ключу “userCount” значение userService.findCount().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Для этого сделайте общий базовый класс для всех страниц Page (то есть все страницы будут унаследованы от Page) и пару методов у него: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before(HttpServletRequest request, Map&lt;String, Object&gt; view)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after(HttpServletRequest request, Map&lt;String, Object&gt; view)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потомках (всех страницах) можно будет переопределять эти методы (не забывайте вызывать super.before()/super.after()).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Добавьте в код FrontServlet поиск и запуск before/after-методов до и после запуска action-метода соответственно.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После этого у базового класса Page в before (или after) следует добавить помещение во view нужного значения userCount и теперь всюду в футере будет нужная информация.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Перенесите в Page#before из FrontServlet установку аутентифицированного пользователя user. Еще перенесите в Page#before установку message из IndexPage - после этого message можно устанавливать в любую страницу: достаточно положить его в сессию и сделать редирект. Сделайте в page метод setMessage, который будет добавлять в сессию сообщение (не надо будет каждый раз руками писать request.getSession()...). Аналогично, сделайте в Page пару методов setUser/getUser, которые устанавливают в сессию аутентифицированного пользователя и возвращают его из сессии. Обратите внимание, что вам понадобится для этого request, но его вы можете сохранить в поле в Page во время Page#before.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Можно в Page добавить пустой метод c названием action, чтобы не писать в каждой странице пустой action (если нужен именно такой).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unc5tdwddjig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Поддержать новую сущность Event - события от пользователя с полями id, userId, type, creationTime. Поле userId надо сделать внешним ключом на User: ALTER TABLE `Event` ADD CONSTRAINT `fk_Event_userId` FOREIGN KEY (`userId`) REFERENCES `User` (`id`).  Поле type должно быть enum с пока двумя значениями ENTER, LOGOUT. Вставлять записи в таблицу Event на каждый удачный вход/выход. Для этой сущности нужен и класс Event в пакете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и свой репозиторий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EventRepository </w:t>
      </w:r>
      <w:r w:rsidDel="00000000" w:rsidR="00000000" w:rsidRPr="00000000">
        <w:rPr>
          <w:rtl w:val="0"/>
        </w:rPr>
        <w:t xml:space="preserve">(там будет лишь один метод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6nh1vjsb5lt" w:id="7"/>
      <w:bookmarkEnd w:id="7"/>
      <w:r w:rsidDel="00000000" w:rsidR="00000000" w:rsidRPr="00000000">
        <w:rPr>
          <w:rtl w:val="0"/>
        </w:rPr>
        <w:t xml:space="preserve">Задание 7</w:t>
      </w:r>
      <w:ins w:author="Anonymous" w:id="3" w:date="2019-11-08T08:55:04Z">
        <w:del w:author="Равиль Галиев" w:id="4" w:date="2019-11-17T12:05:28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Сделать сущность Talk (id, sourceUserId, targetUserId, text, creationTime) - сообщение от одного пользователя другому. Сделать страницу /talks (только для аутентифицированных, если пользователь не аутентифицирован - отсылайте на IndexPage с соответствующим сообщением). На TalksPage должна быть простая форма с 2 полями "Send Message" и список всех сообщений, где заданный пользователь автор или адресат  в порядке от более поздних к более новым. Таким образом, на сайте появится система внутренней переписки.</w:t>
        <w:br w:type="textWrapping"/>
        <w:t xml:space="preserve">Переписку можно уложить в типичную datatable (колонки: id, от кого, кому, текст, когда), а вот форма должна быть с полем типа select (выпадающий список всех зареганных пользователей) и большим полем типа textarea для сообщения.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Форма должна быть сверху, под ней - сообщения в табличке.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Не переживайте, если для отображения списка сообщений на каждое сообщение вам понадобиться делать SQL-запрос для поиска отправителя/получателя (просто делайте UserRepository#find(id) и норм). Это учебное задание, в реальной системе за счёт кэширования или более подробных абстракций такой бы проблемы не было.</w:t>
      </w:r>
      <w:ins w:author="Zoe Ttt" w:id="5" w:date="2019-11-08T09:06:41Z">
        <w:del w:author="Андрей Шлапко" w:id="6" w:date="2019-11-19T17:08:23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yc2xptdqxxo" w:id="8"/>
      <w:bookmarkEnd w:id="8"/>
      <w:r w:rsidDel="00000000" w:rsidR="00000000" w:rsidRPr="00000000">
        <w:rPr>
          <w:rtl w:val="0"/>
        </w:rPr>
        <w:t xml:space="preserve">Задание 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Обратите внимание, что сейчас в классах XxxRepositoryImpl очень много похожего кода. Проведите рефакторинг (сами придумайте какой), чтобы уменьшить размер кода, переиспользовав его. Возможно, вам понадобится создавать дополнительные удобные методы в DatabaseUtils или сделайте базовый клас для всех XxxRepositoryImpl назвав его BasicRepositoryImpl и вынесите туда общий код.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sets.codeforces.com/files/695354fbbfd96ca7/fwdb2019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